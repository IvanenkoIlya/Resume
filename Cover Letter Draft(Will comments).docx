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00" w:lineRule="auto"/>
        <w:contextualSpacing w:val="0"/>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Monday November 20</w:t>
      </w:r>
      <w:r w:rsidDel="00000000" w:rsidR="00000000" w:rsidRPr="00000000">
        <w:rPr>
          <w:rFonts w:ascii="Georgia" w:cs="Georgia" w:eastAsia="Georgia" w:hAnsi="Georgia"/>
          <w:sz w:val="20"/>
          <w:szCs w:val="20"/>
          <w:vertAlign w:val="superscript"/>
          <w:rtl w:val="0"/>
        </w:rPr>
        <w:t xml:space="preserve">th</w:t>
      </w:r>
      <w:r w:rsidDel="00000000" w:rsidR="00000000" w:rsidRPr="00000000">
        <w:rPr>
          <w:rFonts w:ascii="Georgia" w:cs="Georgia" w:eastAsia="Georgia" w:hAnsi="Georgia"/>
          <w:sz w:val="20"/>
          <w:szCs w:val="20"/>
          <w:rtl w:val="0"/>
        </w:rPr>
        <w:t xml:space="preserve">, 2017</w:t>
      </w:r>
    </w:p>
    <w:p w:rsidR="00000000" w:rsidDel="00000000" w:rsidP="00000000" w:rsidRDefault="00000000" w:rsidRPr="00000000">
      <w:pPr>
        <w:spacing w:line="300" w:lineRule="auto"/>
        <w:contextualSpacing w:val="0"/>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spacing w:line="300" w:lineRule="auto"/>
        <w:contextualSpacing w:val="0"/>
        <w:rPr>
          <w:ins w:author="William Zhuk" w:id="0" w:date="2017-11-22T23:27:01Z"/>
          <w:rFonts w:ascii="Georgia" w:cs="Georgia" w:eastAsia="Georgia" w:hAnsi="Georgia"/>
          <w:sz w:val="20"/>
          <w:szCs w:val="20"/>
          <w:rPrChange w:author="William Zhuk" w:id="1" w:date="2017-11-22T23:27:01Z">
            <w:rPr>
              <w:rFonts w:ascii="Georgia" w:cs="Georgia" w:eastAsia="Georgia" w:hAnsi="Georgia"/>
              <w:sz w:val="20"/>
              <w:szCs w:val="20"/>
            </w:rPr>
          </w:rPrChange>
        </w:rPr>
      </w:pPr>
      <w:ins w:author="William Zhuk" w:id="0" w:date="2017-11-22T23:27:01Z">
        <w:r w:rsidDel="00000000" w:rsidR="00000000" w:rsidRPr="00000000">
          <w:rPr>
            <w:rFonts w:ascii="Georgia" w:cs="Georgia" w:eastAsia="Georgia" w:hAnsi="Georgia"/>
            <w:sz w:val="20"/>
            <w:szCs w:val="20"/>
            <w:rtl w:val="0"/>
            <w:rPrChange w:author="William Zhuk" w:id="1" w:date="2017-11-22T23:27:01Z">
              <w:rPr>
                <w:rFonts w:ascii="Georgia" w:cs="Georgia" w:eastAsia="Georgia" w:hAnsi="Georgia"/>
                <w:sz w:val="20"/>
                <w:szCs w:val="20"/>
              </w:rPr>
            </w:rPrChange>
          </w:rPr>
          <w:t xml:space="preserve">Cover Letter which should include:</w:t>
        </w:r>
      </w:ins>
    </w:p>
    <w:p w:rsidR="00000000" w:rsidDel="00000000" w:rsidP="00000000" w:rsidRDefault="00000000" w:rsidRPr="00000000">
      <w:pPr>
        <w:spacing w:line="300" w:lineRule="auto"/>
        <w:contextualSpacing w:val="0"/>
        <w:rPr>
          <w:ins w:author="William Zhuk" w:id="0" w:date="2017-11-22T23:27:01Z"/>
          <w:rFonts w:ascii="Georgia" w:cs="Georgia" w:eastAsia="Georgia" w:hAnsi="Georgia"/>
          <w:sz w:val="20"/>
          <w:szCs w:val="20"/>
          <w:rPrChange w:author="William Zhuk" w:id="1" w:date="2017-11-22T23:27:01Z">
            <w:rPr>
              <w:rFonts w:ascii="Georgia" w:cs="Georgia" w:eastAsia="Georgia" w:hAnsi="Georgia"/>
              <w:sz w:val="20"/>
              <w:szCs w:val="20"/>
            </w:rPr>
          </w:rPrChange>
        </w:rPr>
      </w:pPr>
      <w:ins w:author="William Zhuk" w:id="0" w:date="2017-11-22T23:27:01Z">
        <w:r w:rsidDel="00000000" w:rsidR="00000000" w:rsidRPr="00000000">
          <w:rPr>
            <w:rFonts w:ascii="Georgia" w:cs="Georgia" w:eastAsia="Georgia" w:hAnsi="Georgia"/>
            <w:sz w:val="20"/>
            <w:szCs w:val="20"/>
            <w:rtl w:val="0"/>
            <w:rPrChange w:author="William Zhuk" w:id="1" w:date="2017-11-22T23:27:01Z">
              <w:rPr>
                <w:rFonts w:ascii="Georgia" w:cs="Georgia" w:eastAsia="Georgia" w:hAnsi="Georgia"/>
                <w:sz w:val="20"/>
                <w:szCs w:val="20"/>
              </w:rPr>
            </w:rPrChange>
          </w:rPr>
          <w:t xml:space="preserve">Why you are interested in working at Blizzard</w:t>
        </w:r>
      </w:ins>
    </w:p>
    <w:p w:rsidR="00000000" w:rsidDel="00000000" w:rsidP="00000000" w:rsidRDefault="00000000" w:rsidRPr="00000000">
      <w:pPr>
        <w:spacing w:line="300" w:lineRule="auto"/>
        <w:contextualSpacing w:val="0"/>
        <w:rPr>
          <w:ins w:author="William Zhuk" w:id="0" w:date="2017-11-22T23:27:01Z"/>
          <w:rFonts w:ascii="Georgia" w:cs="Georgia" w:eastAsia="Georgia" w:hAnsi="Georgia"/>
          <w:sz w:val="20"/>
          <w:szCs w:val="20"/>
        </w:rPr>
      </w:pPr>
      <w:ins w:author="William Zhuk" w:id="0" w:date="2017-11-22T23:27:01Z">
        <w:r w:rsidDel="00000000" w:rsidR="00000000" w:rsidRPr="00000000">
          <w:rPr>
            <w:rFonts w:ascii="Georgia" w:cs="Georgia" w:eastAsia="Georgia" w:hAnsi="Georgia"/>
            <w:sz w:val="20"/>
            <w:szCs w:val="20"/>
            <w:rtl w:val="0"/>
            <w:rPrChange w:author="William Zhuk" w:id="1" w:date="2017-11-22T23:27:01Z">
              <w:rPr>
                <w:rFonts w:ascii="Georgia" w:cs="Georgia" w:eastAsia="Georgia" w:hAnsi="Georgia"/>
                <w:sz w:val="20"/>
                <w:szCs w:val="20"/>
              </w:rPr>
            </w:rPrChange>
          </w:rPr>
          <w:t xml:space="preserve">What games you are currently playing</w:t>
        </w:r>
        <w:r w:rsidDel="00000000" w:rsidR="00000000" w:rsidRPr="00000000">
          <w:rPr>
            <w:rtl w:val="0"/>
          </w:rPr>
        </w:r>
      </w:ins>
    </w:p>
    <w:p w:rsidR="00000000" w:rsidDel="00000000" w:rsidP="00000000" w:rsidRDefault="00000000" w:rsidRPr="00000000">
      <w:pPr>
        <w:spacing w:line="30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Dear Hiring Manager,</w:t>
      </w:r>
    </w:p>
    <w:p w:rsidR="00000000" w:rsidDel="00000000" w:rsidP="00000000" w:rsidRDefault="00000000" w:rsidRPr="00000000">
      <w:pPr>
        <w:spacing w:line="30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commentRangeStart w:id="0"/>
      <w:r w:rsidDel="00000000" w:rsidR="00000000" w:rsidRPr="00000000">
        <w:rPr>
          <w:rFonts w:ascii="Georgia" w:cs="Georgia" w:eastAsia="Georgia" w:hAnsi="Georgia"/>
          <w:sz w:val="20"/>
          <w:szCs w:val="20"/>
          <w:rtl w:val="0"/>
        </w:rPr>
        <w:tab/>
      </w:r>
      <w:r w:rsidDel="00000000" w:rsidR="00000000" w:rsidRPr="00000000">
        <w:rPr>
          <w:rFonts w:ascii="Georgia" w:cs="Georgia" w:eastAsia="Georgia" w:hAnsi="Georgia"/>
          <w:sz w:val="20"/>
          <w:szCs w:val="20"/>
          <w:rtl w:val="0"/>
        </w:rPr>
        <w:t xml:space="preserve">While browsing blizzard’s career site, I found the position for a Tools Engineer on the Overwatch team and believe I would be a good fit for the position as well as fit into the culture of Blizzard.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0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spacing w:line="300" w:lineRule="auto"/>
        <w:contextualSpacing w:val="0"/>
        <w:rPr>
          <w:rFonts w:ascii="Georgia" w:cs="Georgia" w:eastAsia="Georgia" w:hAnsi="Georgia"/>
          <w:sz w:val="20"/>
          <w:szCs w:val="20"/>
        </w:rPr>
      </w:pPr>
      <w:commentRangeStart w:id="1"/>
      <w:r w:rsidDel="00000000" w:rsidR="00000000" w:rsidRPr="00000000">
        <w:rPr>
          <w:rFonts w:ascii="Georgia" w:cs="Georgia" w:eastAsia="Georgia" w:hAnsi="Georgia"/>
          <w:sz w:val="20"/>
          <w:szCs w:val="20"/>
          <w:rtl w:val="0"/>
        </w:rPr>
        <w:t xml:space="preserve">Working for Blizzard would give me the opportunity to work in the game industry</w:t>
      </w:r>
      <w:commentRangeEnd w:id="1"/>
      <w:r w:rsidDel="00000000" w:rsidR="00000000" w:rsidRPr="00000000">
        <w:commentReference w:id="1"/>
      </w:r>
      <w:r w:rsidDel="00000000" w:rsidR="00000000" w:rsidRPr="00000000">
        <w:rPr>
          <w:rFonts w:ascii="Georgia" w:cs="Georgia" w:eastAsia="Georgia" w:hAnsi="Georgia"/>
          <w:sz w:val="20"/>
          <w:szCs w:val="20"/>
          <w:rtl w:val="0"/>
        </w:rPr>
        <w:t xml:space="preserve"> amongst talented game designers, artists, writers as well as everyone else. </w:t>
      </w:r>
      <w:commentRangeStart w:id="2"/>
      <w:r w:rsidDel="00000000" w:rsidR="00000000" w:rsidRPr="00000000">
        <w:rPr>
          <w:rFonts w:ascii="Georgia" w:cs="Georgia" w:eastAsia="Georgia" w:hAnsi="Georgia"/>
          <w:sz w:val="20"/>
          <w:szCs w:val="20"/>
          <w:rtl w:val="0"/>
        </w:rPr>
        <w:t xml:space="preserve">I hope to be able to learn and get inspired by everyone at Blizzard and hopefully pass on any knowledge of my own</w:t>
      </w:r>
      <w:commentRangeEnd w:id="2"/>
      <w:r w:rsidDel="00000000" w:rsidR="00000000" w:rsidRPr="00000000">
        <w:commentReference w:id="2"/>
      </w:r>
      <w:r w:rsidDel="00000000" w:rsidR="00000000" w:rsidRPr="00000000">
        <w:rPr>
          <w:rFonts w:ascii="Georgia" w:cs="Georgia" w:eastAsia="Georgia" w:hAnsi="Georgia"/>
          <w:sz w:val="20"/>
          <w:szCs w:val="20"/>
          <w:rtl w:val="0"/>
        </w:rPr>
        <w:t xml:space="preserve">. </w:t>
      </w:r>
      <w:commentRangeStart w:id="3"/>
      <w:r w:rsidDel="00000000" w:rsidR="00000000" w:rsidRPr="00000000">
        <w:rPr>
          <w:rFonts w:ascii="Georgia" w:cs="Georgia" w:eastAsia="Georgia" w:hAnsi="Georgia"/>
          <w:sz w:val="20"/>
          <w:szCs w:val="20"/>
          <w:rtl w:val="0"/>
        </w:rPr>
        <w:t xml:space="preserve">Blizzard’s values of “gameplay first” and their polish that make games entertaining are the same values I try to incorporate into my work and personal projects</w:t>
      </w:r>
      <w:commentRangeEnd w:id="3"/>
      <w:r w:rsidDel="00000000" w:rsidR="00000000" w:rsidRPr="00000000">
        <w:commentReference w:id="3"/>
      </w:r>
      <w:r w:rsidDel="00000000" w:rsidR="00000000" w:rsidRPr="00000000">
        <w:rPr>
          <w:rFonts w:ascii="Georgia" w:cs="Georgia" w:eastAsia="Georgia" w:hAnsi="Georgia"/>
          <w:sz w:val="20"/>
          <w:szCs w:val="20"/>
          <w:rtl w:val="0"/>
        </w:rPr>
        <w:t xml:space="preserve">. And of course, working together and being a part of a culture of gamers is a dream come true.</w:t>
      </w:r>
    </w:p>
    <w:p w:rsidR="00000000" w:rsidDel="00000000" w:rsidP="00000000" w:rsidRDefault="00000000" w:rsidRPr="00000000">
      <w:pPr>
        <w:spacing w:line="30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 xml:space="preserve">Currently I play Overwatch as often as possible, trying to improve both my teamwork and mechanical skills</w:t>
      </w:r>
      <w:ins w:author="William Zhuk" w:id="2" w:date="2017-11-22T23:34:02Z">
        <w:commentRangeStart w:id="4"/>
        <w:r w:rsidDel="00000000" w:rsidR="00000000" w:rsidRPr="00000000">
          <w:rPr>
            <w:rFonts w:ascii="Georgia" w:cs="Georgia" w:eastAsia="Georgia" w:hAnsi="Georgia"/>
            <w:sz w:val="20"/>
            <w:szCs w:val="20"/>
            <w:rtl w:val="0"/>
          </w:rPr>
          <w:t xml:space="preserve"> [Insert Joke About Being the Only Person You Know Using the Practice Range]</w:t>
        </w:r>
      </w:ins>
      <w:commentRangeEnd w:id="4"/>
      <w:r w:rsidDel="00000000" w:rsidR="00000000" w:rsidRPr="00000000">
        <w:commentReference w:id="4"/>
      </w:r>
      <w:r w:rsidDel="00000000" w:rsidR="00000000" w:rsidRPr="00000000">
        <w:rPr>
          <w:rFonts w:ascii="Georgia" w:cs="Georgia" w:eastAsia="Georgia" w:hAnsi="Georgia"/>
          <w:sz w:val="20"/>
          <w:szCs w:val="20"/>
          <w:rtl w:val="0"/>
        </w:rPr>
        <w:t xml:space="preserve">; but I also enjoy playing Guitar Hero, Terraria, and I am looking forward to getting Divinity: Original Sin 2 once I can get a couple friends together to play. </w:t>
      </w:r>
      <w:commentRangeStart w:id="5"/>
      <w:commentRangeStart w:id="6"/>
      <w:commentRangeStart w:id="7"/>
      <w:r w:rsidDel="00000000" w:rsidR="00000000" w:rsidRPr="00000000">
        <w:rPr>
          <w:rFonts w:ascii="Georgia" w:cs="Georgia" w:eastAsia="Georgia" w:hAnsi="Georgia"/>
          <w:sz w:val="20"/>
          <w:szCs w:val="20"/>
          <w:rtl w:val="0"/>
        </w:rPr>
        <w:t xml:space="preserve">I enjoy play all genres of games from story driven games like Life is Strange especially, to puzzle games such as The Talos Principle and Portal, and especially those that have a teamwork or social aspect to them such as Overwatch, Sid Meier’s Civilization 5, and Borderlands 2.</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line="30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 xml:space="preserve">Being able to work on the Overwatch team, helping everyone there perform their jobs easier by developing tools for them is truly a </w:t>
      </w:r>
      <w:commentRangeStart w:id="8"/>
      <w:commentRangeStart w:id="9"/>
      <w:r w:rsidDel="00000000" w:rsidR="00000000" w:rsidRPr="00000000">
        <w:rPr>
          <w:rFonts w:ascii="Georgia" w:cs="Georgia" w:eastAsia="Georgia" w:hAnsi="Georgia"/>
          <w:sz w:val="20"/>
          <w:szCs w:val="20"/>
          <w:rtl w:val="0"/>
        </w:rPr>
        <w:t xml:space="preserve">dream opportunity</w:t>
      </w:r>
      <w:commentRangeEnd w:id="8"/>
      <w:r w:rsidDel="00000000" w:rsidR="00000000" w:rsidRPr="00000000">
        <w:commentReference w:id="8"/>
      </w:r>
      <w:commentRangeEnd w:id="9"/>
      <w:r w:rsidDel="00000000" w:rsidR="00000000" w:rsidRPr="00000000">
        <w:commentReference w:id="9"/>
      </w:r>
      <w:r w:rsidDel="00000000" w:rsidR="00000000" w:rsidRPr="00000000">
        <w:rPr>
          <w:rFonts w:ascii="Georgia" w:cs="Georgia" w:eastAsia="Georgia" w:hAnsi="Georgia"/>
          <w:sz w:val="20"/>
          <w:szCs w:val="20"/>
          <w:rtl w:val="0"/>
        </w:rPr>
        <w:t xml:space="preserve"> for me and I thank you for taking the time to consider me as a possible candidate.</w:t>
      </w:r>
      <w:commentRangeStart w:id="10"/>
      <w:r w:rsidDel="00000000" w:rsidR="00000000" w:rsidRPr="00000000">
        <w:rPr>
          <w:rFonts w:ascii="Georgia" w:cs="Georgia" w:eastAsia="Georgia" w:hAnsi="Georgia"/>
          <w:sz w:val="20"/>
          <w:szCs w:val="20"/>
          <w:rtl w:val="0"/>
        </w:rPr>
        <w:t xml:space="preserve"> If you have any questions, please reach out to me by email or phone and I look forward to hearing more from you.</w:t>
      </w:r>
      <w:commentRangeEnd w:id="10"/>
      <w:r w:rsidDel="00000000" w:rsidR="00000000" w:rsidRPr="00000000">
        <w:commentReference w:id="10"/>
      </w:r>
      <w:r w:rsidDel="00000000" w:rsidR="00000000" w:rsidRPr="00000000">
        <w:rPr>
          <w:rFonts w:ascii="Georgia" w:cs="Georgia" w:eastAsia="Georgia" w:hAnsi="Georgia"/>
          <w:sz w:val="20"/>
          <w:szCs w:val="20"/>
          <w:rtl w:val="0"/>
        </w:rPr>
        <w:t xml:space="preserve">             </w:t>
        <w:tab/>
      </w:r>
    </w:p>
    <w:p w:rsidR="00000000" w:rsidDel="00000000" w:rsidP="00000000" w:rsidRDefault="00000000" w:rsidRPr="00000000">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With great interest,</w:t>
      </w:r>
    </w:p>
    <w:p w:rsidR="00000000" w:rsidDel="00000000" w:rsidP="00000000" w:rsidRDefault="00000000" w:rsidRPr="00000000">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Ilya Ivanenko</w:t>
      </w:r>
    </w:p>
    <w:p w:rsidR="00000000" w:rsidDel="00000000" w:rsidP="00000000" w:rsidRDefault="00000000" w:rsidRPr="00000000">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ivanenkoilya@gmail.com</w:t>
      </w:r>
    </w:p>
    <w:p w:rsidR="00000000" w:rsidDel="00000000" w:rsidP="00000000" w:rsidRDefault="00000000" w:rsidRPr="00000000">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(650)863-2547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lliam Zhuk" w:id="3" w:date="2017-11-22T23:31: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Subjective Opinion Incoming: Would reword this so that you talk about why you think "gameplay first" is important personally, and then mention that this alligns with Blizzard.</w:t>
      </w:r>
    </w:p>
  </w:comment>
  <w:comment w:author="Ilya Ivanenko" w:id="4" w:date="2017-11-22T23:4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joke about being only person I know who still enjoys Overwatch</w:t>
      </w:r>
    </w:p>
  </w:comment>
  <w:comment w:author="William Zhuk" w:id="5" w:date="2017-11-22T23:28: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Assortment, but I would provide some in depth description of why you chose at least some of those games. This would be the selling yourself part by showing off why you enjoy specific games. Also can put hype in here</w:t>
      </w:r>
    </w:p>
  </w:comment>
  <w:comment w:author="William Zhuk" w:id="6" w:date="2017-11-22T23:29: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started off right with commenting on the team and social aspect. Continue as to why you enjoy it in the specific games</w:t>
      </w:r>
    </w:p>
  </w:comment>
  <w:comment w:author="William Zhuk" w:id="7" w:date="2017-11-22T23:29: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maybe since this is a tooling position, give concrete examples as to what interactions are enjoyable, like emotes, unique hellos, etc</w:t>
      </w:r>
    </w:p>
  </w:comment>
  <w:comment w:author="Ilya Ivanenko" w:id="0" w:date="2017-11-22T23:25: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thing is generic</w:t>
      </w:r>
    </w:p>
  </w:comment>
  <w:comment w:author="William Zhuk" w:id="1" w:date="2017-11-22T23:33: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(not totally sure if this is the right place) mention that you've been thinking about / aiming for game industry and why</w:t>
      </w:r>
    </w:p>
  </w:comment>
  <w:comment w:author="William Zhuk" w:id="2" w:date="2017-11-22T23:31: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tone down the amount of sucking up here</w:t>
      </w:r>
    </w:p>
  </w:comment>
  <w:comment w:author="William Zhuk" w:id="10" w:date="2017-11-22T23:3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CV typically have this line, it feels a lot like what an HR representative would include, not a candidate.</w:t>
      </w:r>
    </w:p>
  </w:comment>
  <w:comment w:author="William Zhuk" w:id="8" w:date="2017-11-22T23:25: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use of dream. Not sure if you want that</w:t>
      </w:r>
    </w:p>
  </w:comment>
  <w:comment w:author="Ilya Ivanenko" w:id="9" w:date="2017-11-22T23:43: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have more than one dream you know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